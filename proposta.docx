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A384" w14:textId="7211D784" w:rsidR="394F989E" w:rsidRDefault="394F989E">
      <w:pPr>
        <w:pStyle w:val="NormalWeb"/>
        <w:rPr>
          <w:ins w:id="0" w:author="Fernanda Zimmermann Teixeira" w:date="2023-06-03T01:51:00Z"/>
          <w:rFonts w:ascii="Verdana" w:eastAsia="Verdana" w:hAnsi="Verdana" w:cs="Verdana"/>
          <w:b/>
          <w:bCs/>
          <w:color w:val="222222"/>
          <w:sz w:val="19"/>
          <w:szCs w:val="19"/>
        </w:rPr>
        <w:pPrChange w:id="1" w:author="Fernanda Zimmermann Teixeira" w:date="2023-06-03T01:51:00Z">
          <w:pPr>
            <w:pStyle w:val="NormalWeb"/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ins w:id="2" w:author="Fernanda Zimmermann Teixeira" w:date="2023-06-03T01:51:00Z">
        <w:r w:rsidRPr="394F989E">
          <w:rPr>
            <w:rFonts w:ascii="Verdana" w:eastAsia="Verdana" w:hAnsi="Verdana" w:cs="Verdana"/>
            <w:b/>
            <w:bCs/>
            <w:color w:val="222222"/>
            <w:sz w:val="19"/>
            <w:szCs w:val="19"/>
          </w:rPr>
          <w:t xml:space="preserve">Título: Introdução à </w:t>
        </w:r>
        <w:r w:rsidRPr="394F989E">
          <w:rPr>
            <w:rFonts w:ascii="Arial" w:eastAsia="Arial" w:hAnsi="Arial" w:cs="Arial"/>
            <w:b/>
            <w:bCs/>
            <w:color w:val="333333"/>
            <w:sz w:val="19"/>
            <w:szCs w:val="19"/>
          </w:rPr>
          <w:t xml:space="preserve">análise e </w:t>
        </w:r>
        <w:r w:rsidRPr="394F989E">
          <w:rPr>
            <w:rFonts w:ascii="Verdana" w:eastAsia="Verdana" w:hAnsi="Verdana" w:cs="Verdana"/>
            <w:b/>
            <w:bCs/>
            <w:color w:val="222222"/>
            <w:sz w:val="19"/>
            <w:szCs w:val="19"/>
          </w:rPr>
          <w:t>visualização de dados espaciais usando R</w:t>
        </w:r>
      </w:ins>
    </w:p>
    <w:p w14:paraId="40F9B7AD" w14:textId="77777777" w:rsidR="00A74A89" w:rsidRDefault="394F989E" w:rsidP="00A74A89">
      <w:pPr>
        <w:pStyle w:val="NormalWeb"/>
        <w:numPr>
          <w:ilvl w:val="0"/>
          <w:numId w:val="2"/>
        </w:numPr>
      </w:pPr>
      <w:r>
        <w:t>Resumo: 255 (caracteres) </w:t>
      </w:r>
      <w:r w:rsidRPr="394F989E">
        <w:rPr>
          <w:rStyle w:val="Strong"/>
          <w:rFonts w:eastAsiaTheme="majorEastAsia"/>
        </w:rPr>
        <w:t>Bruna</w:t>
      </w:r>
    </w:p>
    <w:p w14:paraId="47082D02" w14:textId="77777777" w:rsidR="00A74A89" w:rsidRDefault="394F989E" w:rsidP="00A74A89">
      <w:pPr>
        <w:pStyle w:val="NormalWeb"/>
        <w:numPr>
          <w:ilvl w:val="0"/>
          <w:numId w:val="2"/>
        </w:numPr>
      </w:pPr>
      <w:r>
        <w:t>Objetivo geral: 255 </w:t>
      </w:r>
      <w:r w:rsidRPr="394F989E">
        <w:rPr>
          <w:rStyle w:val="Strong"/>
          <w:rFonts w:eastAsiaTheme="majorEastAsia"/>
        </w:rPr>
        <w:t>Bruna</w:t>
      </w:r>
    </w:p>
    <w:p w14:paraId="558D7215" w14:textId="45E13D2E" w:rsidR="00997FA6" w:rsidRDefault="605E4B4F" w:rsidP="00997FA6">
      <w:pPr>
        <w:pStyle w:val="NormalWeb"/>
        <w:ind w:left="720"/>
      </w:pPr>
      <w:r>
        <w:t xml:space="preserve">Este minicurso visa apresentar uma introdução </w:t>
      </w:r>
      <w:ins w:id="3" w:author="Fernando Gertum Becker" w:date="2023-06-02T21:00:00Z">
        <w:r>
          <w:t xml:space="preserve">à visualização de dados espaciais </w:t>
        </w:r>
      </w:ins>
      <w:del w:id="4" w:author="Fernando Gertum Becker" w:date="2023-06-02T21:02:00Z">
        <w:r w:rsidR="00A74A89" w:rsidDel="605E4B4F">
          <w:delText>ao R</w:delText>
        </w:r>
      </w:del>
      <w:del w:id="5" w:author="Fernando Gertum Becker" w:date="2023-06-02T21:01:00Z">
        <w:r w:rsidR="00A74A89" w:rsidDel="605E4B4F">
          <w:delText xml:space="preserve">, aos sistemas de informação geográfica e </w:delText>
        </w:r>
      </w:del>
      <w:del w:id="6" w:author="Fernando Gertum Becker" w:date="2023-06-02T21:00:00Z">
        <w:r w:rsidR="00A74A89" w:rsidDel="605E4B4F">
          <w:delText>a visualização de dados espaciais</w:delText>
        </w:r>
      </w:del>
      <w:r>
        <w:t xml:space="preserve"> aos alunos do Departamento de Ecologia da UFRGS, tendo como foco o uso do R para otimizar análises em pesquisas ecológicas.</w:t>
      </w:r>
    </w:p>
    <w:p w14:paraId="4234E63D" w14:textId="77777777" w:rsidR="00A74A89" w:rsidRPr="00997FA6" w:rsidRDefault="394F989E" w:rsidP="00A74A8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t>Objetivos específicos: 1000 </w:t>
      </w:r>
      <w:r w:rsidRPr="394F989E">
        <w:rPr>
          <w:rStyle w:val="Strong"/>
          <w:rFonts w:eastAsiaTheme="majorEastAsia"/>
        </w:rPr>
        <w:t>Bruna</w:t>
      </w:r>
    </w:p>
    <w:p w14:paraId="11421FA9" w14:textId="4FCB6C9E" w:rsidR="00997FA6" w:rsidRPr="00997FA6" w:rsidDel="004C0B19" w:rsidRDefault="00997FA6" w:rsidP="394F989E">
      <w:pPr>
        <w:numPr>
          <w:ilvl w:val="1"/>
          <w:numId w:val="4"/>
        </w:numPr>
        <w:spacing w:before="100" w:beforeAutospacing="1" w:after="100" w:afterAutospacing="1" w:line="240" w:lineRule="auto"/>
        <w:rPr>
          <w:del w:id="7" w:author="Bruna Meneses" w:date="2023-06-12T15:21:00Z"/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commentRangeStart w:id="8"/>
      <w:commentRangeStart w:id="9"/>
      <w:del w:id="10" w:author="Bruna Meneses" w:date="2023-06-12T15:21:00Z">
        <w:r w:rsidRPr="00997FA6" w:rsidDel="004C0B19">
          <w:rPr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delText>Entender a diferença entre R e RStudio</w:delText>
        </w:r>
        <w:r w:rsidDel="004C0B19">
          <w:rPr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delText>;</w:delText>
        </w:r>
      </w:del>
    </w:p>
    <w:p w14:paraId="30C55CAE" w14:textId="60020D81" w:rsidR="00997FA6" w:rsidRPr="00997FA6" w:rsidRDefault="00997FA6" w:rsidP="394F98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Compreender a sintaxe básica da linguagem e desenvolver autonomia para trabalhar com diferentes pacotes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  <w:commentRangeEnd w:id="8"/>
      <w:r>
        <w:commentReference w:id="8"/>
      </w:r>
      <w:commentRangeEnd w:id="9"/>
      <w:r w:rsidR="00B051ED">
        <w:rPr>
          <w:rStyle w:val="CommentReference"/>
        </w:rPr>
        <w:commentReference w:id="9"/>
      </w:r>
    </w:p>
    <w:p w14:paraId="1E81413A" w14:textId="0C125A83" w:rsidR="00997FA6" w:rsidRPr="00997FA6" w:rsidRDefault="00997FA6" w:rsidP="394F98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Importar, exportar e manipular dados espaciais utilizando a linguagem R;</w:t>
      </w:r>
    </w:p>
    <w:p w14:paraId="5FB00285" w14:textId="77777777" w:rsid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boas práticas de código e organização de arquivos;</w:t>
      </w:r>
    </w:p>
    <w:p w14:paraId="11FCB3D8" w14:textId="2198982C" w:rsid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Compreender as diferenças entre arquivos vetoriais e matriciais, as diferentes formas de representação de dados espaciais e diferentes formatos de arquivos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586E0D32" w14:textId="2406C190" w:rsid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Executar análises </w:t>
      </w:r>
      <w:r w:rsidR="0079257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espaciais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básicas com arquivos vetoriais e matriciais;</w:t>
      </w:r>
    </w:p>
    <w:p w14:paraId="222247A4" w14:textId="7EA182EF" w:rsid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Relacionar dados espaciais de diferentes fontes;</w:t>
      </w:r>
    </w:p>
    <w:p w14:paraId="60B31338" w14:textId="2E799833" w:rsidR="00997FA6" w:rsidRP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Associar atributos de tabelas com </w:t>
      </w:r>
      <w:r w:rsidR="0079257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feições de arquivos vetoriais;</w:t>
      </w:r>
    </w:p>
    <w:p w14:paraId="6531805F" w14:textId="323C7400" w:rsid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Entender o funcionamento básico dos pacotes </w:t>
      </w:r>
      <w:proofErr w:type="spellStart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sf</w:t>
      </w:r>
      <w:proofErr w:type="spellEnd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dplyr</w:t>
      </w:r>
      <w:proofErr w:type="spellEnd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ggplot2, </w:t>
      </w:r>
      <w:proofErr w:type="spellStart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tmap</w:t>
      </w:r>
      <w:proofErr w:type="spellEnd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leaflet</w:t>
      </w:r>
      <w:proofErr w:type="spellEnd"/>
      <w:r w:rsidR="0079257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especialmente relacionado ao uso de dados espaciais, utilizando-os em problemas concretos;</w:t>
      </w:r>
    </w:p>
    <w:p w14:paraId="3716B61F" w14:textId="246E048F" w:rsidR="00997FA6" w:rsidRPr="00997FA6" w:rsidRDefault="00997FA6" w:rsidP="00997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7F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Construir visualizações reprodutíveis básicas de dados espaciais, tanto em imagens estáticas quanto em modos dinâmicos</w:t>
      </w:r>
      <w:r w:rsidR="0079257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uso em apresentações e relatórios.</w:t>
      </w:r>
    </w:p>
    <w:p w14:paraId="69B5054C" w14:textId="77777777" w:rsidR="00997FA6" w:rsidRDefault="00997FA6" w:rsidP="00997FA6">
      <w:pPr>
        <w:pStyle w:val="NormalWeb"/>
        <w:ind w:left="720"/>
      </w:pPr>
    </w:p>
    <w:p w14:paraId="02718C14" w14:textId="77777777" w:rsidR="00A74A89" w:rsidRDefault="394F989E" w:rsidP="00A74A89">
      <w:pPr>
        <w:pStyle w:val="NormalWeb"/>
        <w:numPr>
          <w:ilvl w:val="0"/>
          <w:numId w:val="2"/>
        </w:numPr>
      </w:pPr>
      <w:r>
        <w:t>Documento com critérios de avaliação e aprendizagem dos participantes (</w:t>
      </w:r>
      <w:commentRangeStart w:id="11"/>
      <w:commentRangeStart w:id="12"/>
      <w:r w:rsidRPr="394F989E">
        <w:rPr>
          <w:rStyle w:val="Strong"/>
          <w:rFonts w:eastAsiaTheme="majorEastAsia"/>
        </w:rPr>
        <w:t>Fernanda</w:t>
      </w:r>
      <w:commentRangeEnd w:id="11"/>
      <w:r w:rsidR="00A74A89">
        <w:commentReference w:id="11"/>
      </w:r>
      <w:commentRangeEnd w:id="12"/>
      <w:r w:rsidR="00456D2D">
        <w:rPr>
          <w:rStyle w:val="CommentReference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2"/>
      </w:r>
      <w:del w:id="13" w:author="Fernanda Zimmermann Teixeira" w:date="2023-06-03T02:09:00Z">
        <w:r w:rsidR="00A74A89" w:rsidRPr="394F989E" w:rsidDel="394F989E">
          <w:rPr>
            <w:rStyle w:val="Strong"/>
            <w:rFonts w:eastAsiaTheme="majorEastAsia"/>
          </w:rPr>
          <w:delText>?</w:delText>
        </w:r>
      </w:del>
      <w:r>
        <w:t>)</w:t>
      </w:r>
    </w:p>
    <w:p w14:paraId="59178D8B" w14:textId="77777777" w:rsidR="00A74A89" w:rsidRDefault="394F989E" w:rsidP="00A74A89">
      <w:pPr>
        <w:pStyle w:val="NormalWeb"/>
        <w:numPr>
          <w:ilvl w:val="0"/>
          <w:numId w:val="2"/>
        </w:numPr>
      </w:pPr>
      <w:r>
        <w:t>Justificativa 1000 (</w:t>
      </w:r>
      <w:r w:rsidRPr="394F989E">
        <w:rPr>
          <w:rStyle w:val="Strong"/>
          <w:rFonts w:eastAsiaTheme="majorEastAsia"/>
        </w:rPr>
        <w:t>Fritz</w:t>
      </w:r>
      <w:r>
        <w:t>, depois que os itens 1-4 estiverem feitos)</w:t>
      </w:r>
    </w:p>
    <w:p w14:paraId="779DE2C4" w14:textId="05864603" w:rsidR="00A74A89" w:rsidRDefault="394F989E" w:rsidP="00A74A89">
      <w:pPr>
        <w:pStyle w:val="NormalWeb"/>
        <w:ind w:left="720"/>
      </w:pPr>
      <w:r>
        <w:t xml:space="preserve">Em diversos aspectos </w:t>
      </w:r>
      <w:ins w:id="14" w:author="Fernando Gertum Becker" w:date="2023-06-02T21:04:00Z">
        <w:r>
          <w:t>d</w:t>
        </w:r>
      </w:ins>
      <w:del w:id="15" w:author="Fernando Gertum Becker" w:date="2023-06-02T21:04:00Z">
        <w:r w:rsidR="00A74A89" w:rsidDel="394F989E">
          <w:delText>n</w:delText>
        </w:r>
      </w:del>
      <w:proofErr w:type="gramStart"/>
      <w:r>
        <w:t>os estudos em ecologia se faz</w:t>
      </w:r>
      <w:proofErr w:type="gramEnd"/>
      <w:r>
        <w:t xml:space="preserve"> necessária a compreensão do contexto espacial</w:t>
      </w:r>
      <w:ins w:id="16" w:author="Fernando Gertum Becker" w:date="2023-06-02T21:03:00Z">
        <w:r>
          <w:t xml:space="preserve"> dos </w:t>
        </w:r>
      </w:ins>
      <w:ins w:id="17" w:author="Fernando Gertum Becker" w:date="2023-06-02T21:04:00Z">
        <w:r>
          <w:t xml:space="preserve">dados, dos </w:t>
        </w:r>
      </w:ins>
      <w:ins w:id="18" w:author="Fernando Gertum Becker" w:date="2023-06-02T21:03:00Z">
        <w:r>
          <w:t xml:space="preserve">fenômenos </w:t>
        </w:r>
      </w:ins>
      <w:ins w:id="19" w:author="Fernando Gertum Becker" w:date="2023-06-02T21:04:00Z">
        <w:r>
          <w:t xml:space="preserve">e dos padrões </w:t>
        </w:r>
      </w:ins>
      <w:ins w:id="20" w:author="Fernando Gertum Becker" w:date="2023-06-02T21:03:00Z">
        <w:r>
          <w:t>de int</w:t>
        </w:r>
      </w:ins>
      <w:ins w:id="21" w:author="Fernando Gertum Becker" w:date="2023-06-02T21:04:00Z">
        <w:r>
          <w:t>eresse</w:t>
        </w:r>
      </w:ins>
      <w:r>
        <w:t xml:space="preserve">. </w:t>
      </w:r>
      <w:ins w:id="22" w:author="Fernando Gertum Becker" w:date="2023-06-02T21:05:00Z">
        <w:r>
          <w:t>Por exemplo, a</w:t>
        </w:r>
      </w:ins>
      <w:del w:id="23" w:author="Fernando Gertum Becker" w:date="2023-06-02T21:05:00Z">
        <w:r w:rsidR="00A74A89" w:rsidDel="394F989E">
          <w:delText>A</w:delText>
        </w:r>
      </w:del>
      <w:r>
        <w:t xml:space="preserve"> análise de dados geográficos pode fornecer informações valiosas sobre a distribuição de espécies </w:t>
      </w:r>
      <w:ins w:id="24" w:author="Fernando Gertum Becker" w:date="2023-06-02T21:05:00Z">
        <w:r>
          <w:t xml:space="preserve">ou sobre </w:t>
        </w:r>
      </w:ins>
      <w:del w:id="25" w:author="Fernando Gertum Becker" w:date="2023-06-02T21:05:00Z">
        <w:r w:rsidR="00A74A89" w:rsidDel="394F989E">
          <w:delText>e ocorrência de</w:delText>
        </w:r>
      </w:del>
      <w:r>
        <w:t xml:space="preserve"> processos ecológicos</w:t>
      </w:r>
      <w:ins w:id="26" w:author="Fernando Gertum Becker" w:date="2023-06-02T21:05:00Z">
        <w:r>
          <w:t xml:space="preserve"> como dispersão de organismos ou </w:t>
        </w:r>
      </w:ins>
      <w:ins w:id="27" w:author="Fernando Gertum Becker" w:date="2023-06-02T21:06:00Z">
        <w:r>
          <w:t xml:space="preserve">a </w:t>
        </w:r>
      </w:ins>
      <w:ins w:id="28" w:author="Fernando Gertum Becker" w:date="2023-06-02T21:05:00Z">
        <w:r>
          <w:t>ocorrência de fogo</w:t>
        </w:r>
      </w:ins>
      <w:ins w:id="29" w:author="Fernando Gertum Becker" w:date="2023-06-02T21:06:00Z">
        <w:r>
          <w:t xml:space="preserve"> nos ecossistemas</w:t>
        </w:r>
      </w:ins>
      <w:r>
        <w:t xml:space="preserve">. Com o avanço da tecnologia, sistemas de informação geográfica são amplamente utilizados na coleta, processamento e armazenamento de dados georreferenciados, assim como a utilização de linguagens de programação para elaboração de análises e sistematização de grandes bancos de dados. Além disso, a documentação dos métodos em arquivos de texto permite maior reprodutibilidade dos estudos. Entre as linguagens de programação existentes, o R tem se destacado no contexto da análise de dados, mais especificamente de dados ecológicos. O R é uma linguagem de programação livre, bem documentada, que pode ser usada em diversas plataformas e conta com uma </w:t>
      </w:r>
      <w:r>
        <w:lastRenderedPageBreak/>
        <w:t xml:space="preserve">comunidade de usuários ativa, permitindo que os pesquisadores compartilhem facilmente seus códigos e resultados. Além disso, novos complementos, encontrados na forma de pacotes, são desenvolvidos constantemente, muitos deles voltados para o processamento de dados espaciais. Sendo o uso do R como um sistema de informação geográfica uma forma de otimizar análises em pesquisas ecológicas, tornando-as mais explícitas e reprodutíveis, o objetivo desse curso é apresentar uma introdução ao R, ao SIG e </w:t>
      </w:r>
      <w:del w:id="30" w:author="Fernanda Zimmermann Teixeira" w:date="2023-06-03T02:11:00Z">
        <w:r w:rsidR="00A74A89" w:rsidDel="394F989E">
          <w:delText>a</w:delText>
        </w:r>
      </w:del>
      <w:ins w:id="31" w:author="Fernanda Zimmermann Teixeira" w:date="2023-06-03T02:11:00Z">
        <w:r>
          <w:t>à</w:t>
        </w:r>
      </w:ins>
      <w:r>
        <w:t xml:space="preserve"> visualização de dados espaciais aos alunos do departamento de Ecologia da UFRGS.</w:t>
      </w:r>
    </w:p>
    <w:p w14:paraId="7F115ECD" w14:textId="77777777" w:rsidR="00A74A89" w:rsidRDefault="394F989E" w:rsidP="00A74A89">
      <w:pPr>
        <w:pStyle w:val="NormalWeb"/>
        <w:numPr>
          <w:ilvl w:val="0"/>
          <w:numId w:val="2"/>
        </w:numPr>
      </w:pPr>
      <w:r>
        <w:t>Programa do curso: 2000 (</w:t>
      </w:r>
      <w:r w:rsidRPr="394F989E">
        <w:rPr>
          <w:rStyle w:val="Strong"/>
          <w:rFonts w:eastAsiaTheme="majorEastAsia"/>
        </w:rPr>
        <w:t>Bruna</w:t>
      </w:r>
      <w:r>
        <w:t>)</w:t>
      </w:r>
    </w:p>
    <w:p w14:paraId="1D85718D" w14:textId="77777777" w:rsidR="00787A8B" w:rsidRDefault="00787A8B"/>
    <w:sectPr w:rsidR="00787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Fernanda Zimmermann Teixeira" w:date="2023-06-02T23:10:00Z" w:initials="FT">
    <w:p w14:paraId="4E80E972" w14:textId="3650C672" w:rsidR="394F989E" w:rsidRDefault="394F989E">
      <w:r>
        <w:t>Isso não seria objetivo do pré-tutorial?</w:t>
      </w:r>
      <w:r>
        <w:annotationRef/>
      </w:r>
    </w:p>
  </w:comment>
  <w:comment w:id="9" w:author="Bruna Meneses" w:date="2023-06-03T11:14:00Z" w:initials="BM">
    <w:p w14:paraId="53B1E31A" w14:textId="77777777" w:rsidR="00305811" w:rsidRDefault="00B051ED" w:rsidP="00DD3E87">
      <w:pPr>
        <w:pStyle w:val="CommentText"/>
      </w:pPr>
      <w:r>
        <w:rPr>
          <w:rStyle w:val="CommentReference"/>
        </w:rPr>
        <w:annotationRef/>
      </w:r>
      <w:r w:rsidR="00305811">
        <w:t>Sim!! Quer dizer, o dos pacotes não necessariamente, porque vamos discutindo a medida que formos usando eles... ggplot, tmap e leaflat tem sintaxes ligeiramente diferentes, por exemplo</w:t>
      </w:r>
    </w:p>
  </w:comment>
  <w:comment w:id="11" w:author="Fernanda Zimmermann Teixeira" w:date="2023-06-02T23:09:00Z" w:initials="FT">
    <w:p w14:paraId="155566CF" w14:textId="18C8E81F" w:rsidR="394F989E" w:rsidRDefault="394F989E">
      <w:r>
        <w:t>Posso fazer quando tiver o programa do curso.</w:t>
      </w:r>
      <w:r>
        <w:annotationRef/>
      </w:r>
    </w:p>
  </w:comment>
  <w:comment w:id="12" w:author="Bruna Meneses" w:date="2023-06-03T11:16:00Z" w:initials="BM">
    <w:p w14:paraId="17BF1784" w14:textId="77777777" w:rsidR="00456D2D" w:rsidRDefault="00456D2D" w:rsidP="005A5991">
      <w:pPr>
        <w:pStyle w:val="CommentText"/>
      </w:pPr>
      <w:r>
        <w:rPr>
          <w:rStyle w:val="CommentReference"/>
        </w:rPr>
        <w:annotationRef/>
      </w:r>
      <w:r>
        <w:t>Em breve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0E972" w15:done="0"/>
  <w15:commentEx w15:paraId="53B1E31A" w15:paraIdParent="4E80E972" w15:done="0"/>
  <w15:commentEx w15:paraId="155566CF" w15:done="0"/>
  <w15:commentEx w15:paraId="17BF1784" w15:paraIdParent="15556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FE93B8" w16cex:dateUtc="2023-06-03T02:10:00Z"/>
  <w16cex:commentExtensible w16cex:durableId="28259F1D" w16cex:dateUtc="2023-06-03T14:14:00Z"/>
  <w16cex:commentExtensible w16cex:durableId="6DF7EA9D" w16cex:dateUtc="2023-06-03T02:09:00Z"/>
  <w16cex:commentExtensible w16cex:durableId="28259F88" w16cex:dateUtc="2023-06-03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0E972" w16cid:durableId="41FE93B8"/>
  <w16cid:commentId w16cid:paraId="53B1E31A" w16cid:durableId="28259F1D"/>
  <w16cid:commentId w16cid:paraId="155566CF" w16cid:durableId="6DF7EA9D"/>
  <w16cid:commentId w16cid:paraId="17BF1784" w16cid:durableId="28259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E6A"/>
    <w:multiLevelType w:val="multilevel"/>
    <w:tmpl w:val="E03C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F43E2"/>
    <w:multiLevelType w:val="multilevel"/>
    <w:tmpl w:val="D480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51A05"/>
    <w:multiLevelType w:val="multilevel"/>
    <w:tmpl w:val="EC7E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1C7A9"/>
    <w:multiLevelType w:val="hybridMultilevel"/>
    <w:tmpl w:val="A8AE9FA2"/>
    <w:lvl w:ilvl="0" w:tplc="78AE066C">
      <w:start w:val="1"/>
      <w:numFmt w:val="decimal"/>
      <w:lvlText w:val="%1."/>
      <w:lvlJc w:val="left"/>
      <w:pPr>
        <w:ind w:left="720" w:hanging="360"/>
      </w:pPr>
    </w:lvl>
    <w:lvl w:ilvl="1" w:tplc="A2C25F0A">
      <w:start w:val="1"/>
      <w:numFmt w:val="lowerLetter"/>
      <w:lvlText w:val="%2."/>
      <w:lvlJc w:val="left"/>
      <w:pPr>
        <w:ind w:left="1440" w:hanging="360"/>
      </w:pPr>
    </w:lvl>
    <w:lvl w:ilvl="2" w:tplc="7344604C">
      <w:start w:val="1"/>
      <w:numFmt w:val="lowerRoman"/>
      <w:lvlText w:val="%3."/>
      <w:lvlJc w:val="right"/>
      <w:pPr>
        <w:ind w:left="2160" w:hanging="180"/>
      </w:pPr>
    </w:lvl>
    <w:lvl w:ilvl="3" w:tplc="DEF89448">
      <w:start w:val="1"/>
      <w:numFmt w:val="decimal"/>
      <w:lvlText w:val="%4."/>
      <w:lvlJc w:val="left"/>
      <w:pPr>
        <w:ind w:left="2880" w:hanging="360"/>
      </w:pPr>
    </w:lvl>
    <w:lvl w:ilvl="4" w:tplc="3A7E5BD6">
      <w:start w:val="1"/>
      <w:numFmt w:val="lowerLetter"/>
      <w:lvlText w:val="%5."/>
      <w:lvlJc w:val="left"/>
      <w:pPr>
        <w:ind w:left="3600" w:hanging="360"/>
      </w:pPr>
    </w:lvl>
    <w:lvl w:ilvl="5" w:tplc="925C3C12">
      <w:start w:val="1"/>
      <w:numFmt w:val="lowerRoman"/>
      <w:lvlText w:val="%6."/>
      <w:lvlJc w:val="right"/>
      <w:pPr>
        <w:ind w:left="4320" w:hanging="180"/>
      </w:pPr>
    </w:lvl>
    <w:lvl w:ilvl="6" w:tplc="08865252">
      <w:start w:val="1"/>
      <w:numFmt w:val="decimal"/>
      <w:lvlText w:val="%7."/>
      <w:lvlJc w:val="left"/>
      <w:pPr>
        <w:ind w:left="5040" w:hanging="360"/>
      </w:pPr>
    </w:lvl>
    <w:lvl w:ilvl="7" w:tplc="8E4A24A8">
      <w:start w:val="1"/>
      <w:numFmt w:val="lowerLetter"/>
      <w:lvlText w:val="%8."/>
      <w:lvlJc w:val="left"/>
      <w:pPr>
        <w:ind w:left="5760" w:hanging="360"/>
      </w:pPr>
    </w:lvl>
    <w:lvl w:ilvl="8" w:tplc="B43CDCAE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0803">
    <w:abstractNumId w:val="3"/>
  </w:num>
  <w:num w:numId="2" w16cid:durableId="1483616801">
    <w:abstractNumId w:val="1"/>
  </w:num>
  <w:num w:numId="3" w16cid:durableId="535312681">
    <w:abstractNumId w:val="0"/>
  </w:num>
  <w:num w:numId="4" w16cid:durableId="15389321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a Zimmermann Teixeira">
    <w15:presenceInfo w15:providerId="Windows Live" w15:userId="83c49ec80f91d092"/>
  </w15:person>
  <w15:person w15:author="Bruna Meneses">
    <w15:presenceInfo w15:providerId="None" w15:userId="Bruna Mene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89"/>
    <w:rsid w:val="00065F22"/>
    <w:rsid w:val="00226F0A"/>
    <w:rsid w:val="00305811"/>
    <w:rsid w:val="00456D2D"/>
    <w:rsid w:val="004C0B19"/>
    <w:rsid w:val="00787A8B"/>
    <w:rsid w:val="00792578"/>
    <w:rsid w:val="008E72A0"/>
    <w:rsid w:val="00997FA6"/>
    <w:rsid w:val="00A74A89"/>
    <w:rsid w:val="00B051ED"/>
    <w:rsid w:val="00B6677A"/>
    <w:rsid w:val="00CD3B3D"/>
    <w:rsid w:val="00CF4A0A"/>
    <w:rsid w:val="00DB44EE"/>
    <w:rsid w:val="394F989E"/>
    <w:rsid w:val="605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D8F7"/>
  <w15:chartTrackingRefBased/>
  <w15:docId w15:val="{13A5EAD0-4333-4CC2-A4EE-9C853BCD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B44E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DB44E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noProof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Officedown">
    <w:name w:val="TableOfficedown"/>
    <w:basedOn w:val="TableNormal"/>
    <w:uiPriority w:val="99"/>
    <w:rsid w:val="00226F0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Estilo1">
    <w:name w:val="Estilo1"/>
    <w:basedOn w:val="TableNormal"/>
    <w:uiPriority w:val="99"/>
    <w:rsid w:val="00CD3B3D"/>
    <w:pPr>
      <w:spacing w:after="0" w:line="240" w:lineRule="auto"/>
      <w:jc w:val="center"/>
    </w:pPr>
    <w:rPr>
      <w:rFonts w:ascii="Calibri" w:hAnsi="Calibri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Calibri" w:hAnsi="Calibri"/>
        <w:b/>
        <w:i w:val="0"/>
      </w:rPr>
      <w:tblPr/>
      <w:tcPr>
        <w:tcBorders>
          <w:bottom w:val="single" w:sz="4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B44EE"/>
    <w:rPr>
      <w:rFonts w:asciiTheme="majorHAnsi" w:eastAsiaTheme="majorEastAsia" w:hAnsiTheme="majorHAnsi" w:cstheme="majorBidi"/>
      <w:b/>
      <w:bCs/>
      <w:noProof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4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4EE"/>
  </w:style>
  <w:style w:type="character" w:customStyle="1" w:styleId="Heading3Char">
    <w:name w:val="Heading 3 Char"/>
    <w:basedOn w:val="DefaultParagraphFont"/>
    <w:link w:val="Heading3"/>
    <w:uiPriority w:val="9"/>
    <w:rsid w:val="00DB44EE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7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A74A89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1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0B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Meneses</dc:creator>
  <cp:keywords/>
  <dc:description/>
  <cp:lastModifiedBy>Bruna Meneses</cp:lastModifiedBy>
  <cp:revision>11</cp:revision>
  <dcterms:created xsi:type="dcterms:W3CDTF">2023-06-01T02:12:00Z</dcterms:created>
  <dcterms:modified xsi:type="dcterms:W3CDTF">2023-06-12T18:22:00Z</dcterms:modified>
</cp:coreProperties>
</file>